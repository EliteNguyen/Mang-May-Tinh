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</w:rPr>
      </w:pPr>
      <w:r>
        <w:t>Packet Tracer –</w:t>
      </w:r>
      <w:r w:rsidR="002D6C2A" w:rsidRPr="00FD4A68">
        <w:t xml:space="preserve"> </w:t>
      </w:r>
      <w:r w:rsidR="00CE2896">
        <w:t>Configuring Router-on-a-Stick Inter-VLAN Routing</w:t>
      </w:r>
      <w:r w:rsidR="004D36D7" w:rsidRPr="00FD4A68">
        <w:t xml:space="preserve"> </w:t>
      </w:r>
      <w:del w:id="0" w:author="Duong Minh Chien" w:date="2018-10-15T06:15:00Z">
        <w:r w:rsidR="00D84BDA" w:rsidRPr="00FD4A68" w:rsidDel="003F6F92">
          <w:rPr>
            <w:rStyle w:val="LabTitleInstVersred"/>
          </w:rPr>
          <w:delText>(Instructor Version)</w:delText>
        </w:r>
      </w:del>
    </w:p>
    <w:p w:rsidR="009A1CF4" w:rsidRPr="009A1CF4" w:rsidDel="003F6F92" w:rsidRDefault="009A1CF4" w:rsidP="009A1CF4">
      <w:pPr>
        <w:pStyle w:val="InstNoteRed"/>
        <w:rPr>
          <w:del w:id="1" w:author="Duong Minh Chien" w:date="2018-10-15T06:15:00Z"/>
        </w:rPr>
      </w:pPr>
      <w:del w:id="2" w:author="Duong Minh Chien" w:date="2018-10-15T06:15:00Z">
        <w:r w:rsidRPr="009A1CF4" w:rsidDel="003F6F92">
          <w:rPr>
            <w:b/>
          </w:rPr>
          <w:delText>Instructor Note</w:delText>
        </w:r>
        <w:r w:rsidRPr="001C05A1" w:rsidDel="003F6F92">
          <w:delText>:</w:delText>
        </w:r>
        <w:r w:rsidRPr="009A1CF4" w:rsidDel="003F6F92">
          <w:delText xml:space="preserve"> Red </w:delText>
        </w:r>
        <w:r w:rsidR="001133DD" w:rsidDel="003F6F92">
          <w:delText>f</w:delText>
        </w:r>
      </w:del>
      <w:ins w:id="3" w:author="Duong Minh Chien" w:date="2018-10-15T06:15:00Z">
        <w:r w:rsidR="003F6F92">
          <w:t>T</w:t>
        </w:r>
      </w:ins>
      <w:del w:id="4" w:author="Duong Minh Chien" w:date="2018-10-15T06:15:00Z">
        <w:r w:rsidR="001133DD" w:rsidDel="003F6F92">
          <w:delText xml:space="preserve">ont </w:delText>
        </w:r>
        <w:r w:rsidR="001133DD" w:rsidRPr="003F6F92" w:rsidDel="003F6F92">
          <w:delText>c</w:delText>
        </w:r>
        <w:r w:rsidR="001133DD" w:rsidDel="003F6F92">
          <w:delText xml:space="preserve">olor </w:delText>
        </w:r>
        <w:r w:rsidRPr="009A1CF4" w:rsidDel="003F6F92">
          <w:delText>or Gray highlights indicate text that appears in the instructor copy only.</w:delText>
        </w:r>
      </w:del>
    </w:p>
    <w:p w:rsidR="003C6BCA" w:rsidRDefault="001E38E0" w:rsidP="0014219C">
      <w:pPr>
        <w:pStyle w:val="LabSection"/>
      </w:pPr>
      <w:del w:id="5" w:author="Duong Minh Chien" w:date="2018-10-15T06:15:00Z">
        <w:r w:rsidDel="003F6F92">
          <w:delText>T</w:delText>
        </w:r>
      </w:del>
      <w:r>
        <w:t>opology</w:t>
      </w:r>
    </w:p>
    <w:p w:rsidR="008C4307" w:rsidRDefault="00A54074" w:rsidP="008C4307">
      <w:pPr>
        <w:pStyle w:val="Visual"/>
      </w:pPr>
      <w:r>
        <w:rPr>
          <w:noProof/>
        </w:rPr>
        <w:drawing>
          <wp:inline distT="0" distB="0" distL="0" distR="0" wp14:anchorId="41852F8C" wp14:editId="53BE1DB9">
            <wp:extent cx="3371429" cy="18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896" w:rsidRDefault="00AE56C0" w:rsidP="00CE2896">
      <w:pPr>
        <w:pStyle w:val="LabSection"/>
      </w:pPr>
      <w:r w:rsidRPr="00BB73FF">
        <w:t>Addressing Table</w:t>
      </w:r>
    </w:p>
    <w:tbl>
      <w:tblPr>
        <w:tblW w:w="825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09"/>
        <w:gridCol w:w="1170"/>
        <w:gridCol w:w="1787"/>
        <w:gridCol w:w="1787"/>
        <w:gridCol w:w="2105"/>
      </w:tblGrid>
      <w:tr w:rsidR="00CE2896" w:rsidTr="00485571">
        <w:trPr>
          <w:cantSplit/>
          <w:trHeight w:val="584"/>
          <w:jc w:val="center"/>
        </w:trPr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Interface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IPv4 Address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Subnet Mask</w:t>
            </w:r>
          </w:p>
        </w:tc>
        <w:tc>
          <w:tcPr>
            <w:tcW w:w="2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E2896" w:rsidRPr="00AA5DE6" w:rsidRDefault="00CE2896" w:rsidP="00AA5DE6">
            <w:pPr>
              <w:pStyle w:val="TableHeading"/>
            </w:pPr>
            <w:r w:rsidRPr="00AA5DE6">
              <w:t>Default Gateway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Merge w:val="restart"/>
            <w:vAlign w:val="center"/>
          </w:tcPr>
          <w:p w:rsidR="00CE2896" w:rsidRPr="00485571" w:rsidRDefault="00B11836" w:rsidP="00485571">
            <w:pPr>
              <w:pStyle w:val="TableText"/>
            </w:pPr>
            <w:r w:rsidRPr="00485571">
              <w:t>R1</w:t>
            </w:r>
          </w:p>
        </w:tc>
        <w:tc>
          <w:tcPr>
            <w:tcW w:w="1170" w:type="dxa"/>
            <w:vAlign w:val="bottom"/>
          </w:tcPr>
          <w:p w:rsidR="00CE2896" w:rsidRPr="00485571" w:rsidRDefault="007E5704" w:rsidP="00485571">
            <w:pPr>
              <w:pStyle w:val="TableText"/>
            </w:pPr>
            <w:r w:rsidRPr="00485571">
              <w:t>G</w:t>
            </w:r>
            <w:r w:rsidR="00DF7794" w:rsidRPr="00485571">
              <w:t>0</w:t>
            </w:r>
            <w:r w:rsidRPr="00485571">
              <w:t>/0</w:t>
            </w:r>
            <w:r w:rsidR="00CE2896" w:rsidRPr="00485571">
              <w:t>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172.17.10.1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N/A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Merge/>
            <w:vAlign w:val="bottom"/>
          </w:tcPr>
          <w:p w:rsidR="00CE2896" w:rsidRPr="00485571" w:rsidRDefault="00CE2896" w:rsidP="00485571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E2896" w:rsidRPr="00485571" w:rsidRDefault="007E5704" w:rsidP="00485571">
            <w:pPr>
              <w:pStyle w:val="TableText"/>
            </w:pPr>
            <w:r w:rsidRPr="00485571">
              <w:t>G0/0</w:t>
            </w:r>
            <w:r w:rsidR="00CE2896" w:rsidRPr="00485571">
              <w:t>.30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172.17.30.1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N/A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485571" w:rsidRDefault="00B11836" w:rsidP="00485571">
            <w:pPr>
              <w:pStyle w:val="TableText"/>
            </w:pPr>
            <w:r w:rsidRPr="00485571">
              <w:t>PC1</w:t>
            </w:r>
          </w:p>
        </w:tc>
        <w:tc>
          <w:tcPr>
            <w:tcW w:w="1170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172.17.10.10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172.17.10.1</w:t>
            </w:r>
          </w:p>
        </w:tc>
      </w:tr>
      <w:tr w:rsidR="00CE2896" w:rsidRPr="00485571" w:rsidTr="00485571">
        <w:trPr>
          <w:cantSplit/>
          <w:jc w:val="center"/>
        </w:trPr>
        <w:tc>
          <w:tcPr>
            <w:tcW w:w="1409" w:type="dxa"/>
            <w:vAlign w:val="bottom"/>
          </w:tcPr>
          <w:p w:rsidR="00CE2896" w:rsidRPr="00485571" w:rsidRDefault="00B11836" w:rsidP="00485571">
            <w:pPr>
              <w:pStyle w:val="TableText"/>
            </w:pPr>
            <w:r w:rsidRPr="00485571">
              <w:t>PC2</w:t>
            </w:r>
          </w:p>
        </w:tc>
        <w:tc>
          <w:tcPr>
            <w:tcW w:w="1170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NIC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172.17.30.10</w:t>
            </w:r>
          </w:p>
        </w:tc>
        <w:tc>
          <w:tcPr>
            <w:tcW w:w="1787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255.255.255.0</w:t>
            </w:r>
          </w:p>
        </w:tc>
        <w:tc>
          <w:tcPr>
            <w:tcW w:w="2105" w:type="dxa"/>
            <w:vAlign w:val="bottom"/>
          </w:tcPr>
          <w:p w:rsidR="00CE2896" w:rsidRPr="00485571" w:rsidRDefault="00CE2896" w:rsidP="00485571">
            <w:pPr>
              <w:pStyle w:val="TableText"/>
            </w:pPr>
            <w:r w:rsidRPr="00485571">
              <w:t>172.17.30.1</w:t>
            </w:r>
          </w:p>
        </w:tc>
      </w:tr>
    </w:tbl>
    <w:p w:rsidR="009D2C27" w:rsidRPr="00BB73FF" w:rsidRDefault="009D2C27" w:rsidP="00CE2896">
      <w:pPr>
        <w:pStyle w:val="LabSection"/>
      </w:pPr>
      <w:r w:rsidRPr="00BB73FF">
        <w:t>Objective</w:t>
      </w:r>
      <w:r w:rsidR="006E6581">
        <w:t>s</w:t>
      </w:r>
    </w:p>
    <w:p w:rsidR="00CE2896" w:rsidRPr="004C0909" w:rsidRDefault="00DF7794" w:rsidP="00CE2896">
      <w:pPr>
        <w:pStyle w:val="BodyTextL25Bold"/>
      </w:pPr>
      <w:r>
        <w:t>Part 1: Test C</w:t>
      </w:r>
      <w:r w:rsidR="00CE2896">
        <w:t xml:space="preserve">onnectivity without </w:t>
      </w:r>
      <w:r>
        <w:t xml:space="preserve">Inter-VLAN </w:t>
      </w:r>
      <w:r w:rsidR="00D858F5">
        <w:t>R</w:t>
      </w:r>
      <w:r>
        <w:t>outing</w:t>
      </w:r>
    </w:p>
    <w:p w:rsidR="00CE2896" w:rsidRPr="004C0909" w:rsidRDefault="00DF7794" w:rsidP="00CE2896">
      <w:pPr>
        <w:pStyle w:val="BodyTextL25Bold"/>
      </w:pPr>
      <w:r>
        <w:t>Part 2: Add VLANs to a Switch</w:t>
      </w:r>
    </w:p>
    <w:p w:rsidR="00CE2896" w:rsidRPr="004C0909" w:rsidRDefault="00DF7794" w:rsidP="00CE2896">
      <w:pPr>
        <w:pStyle w:val="BodyTextL25Bold"/>
      </w:pPr>
      <w:r>
        <w:t>Part 3: Configure Subinterfaces</w:t>
      </w:r>
    </w:p>
    <w:p w:rsidR="00CE2896" w:rsidRDefault="00CE2896" w:rsidP="00CE2896">
      <w:pPr>
        <w:pStyle w:val="BodyTextL25Bold"/>
      </w:pPr>
      <w:r>
        <w:t xml:space="preserve">Part 4: Test </w:t>
      </w:r>
      <w:r w:rsidR="00DF7794">
        <w:t>C</w:t>
      </w:r>
      <w:r>
        <w:t>onne</w:t>
      </w:r>
      <w:r w:rsidR="00DF7794">
        <w:t>ctivity with Inter-VLAN Routing</w:t>
      </w:r>
    </w:p>
    <w:p w:rsidR="00C07FD9" w:rsidRPr="00C07FD9" w:rsidRDefault="00F260CE" w:rsidP="0014219C">
      <w:pPr>
        <w:pStyle w:val="LabSection"/>
      </w:pPr>
      <w:r>
        <w:t>Scenario</w:t>
      </w:r>
    </w:p>
    <w:p w:rsidR="00CE2896" w:rsidRPr="0045046B" w:rsidRDefault="00CE2896" w:rsidP="00CE2896">
      <w:pPr>
        <w:pStyle w:val="BodyTextL25"/>
      </w:pPr>
      <w:r w:rsidRPr="0045046B">
        <w:t>In this activity, you wi</w:t>
      </w:r>
      <w:r>
        <w:t>ll</w:t>
      </w:r>
      <w:r w:rsidR="00B11836">
        <w:t xml:space="preserve"> check for connectivity prior to implementing inter-VLAN routing. You will then</w:t>
      </w:r>
      <w:r>
        <w:t xml:space="preserve"> configure VLANs</w:t>
      </w:r>
      <w:r w:rsidR="00B11836">
        <w:t xml:space="preserve"> </w:t>
      </w:r>
      <w:r w:rsidR="00DF7794">
        <w:t>and inter-VLAN routing.</w:t>
      </w:r>
      <w:r w:rsidR="00B11836">
        <w:t xml:space="preserve"> Finally, you will enable trunking and verify connectivity between VLANs.</w:t>
      </w:r>
    </w:p>
    <w:p w:rsidR="00CE2896" w:rsidRDefault="00CE2896" w:rsidP="00CE2896">
      <w:pPr>
        <w:pStyle w:val="PartHead"/>
      </w:pPr>
      <w:r>
        <w:t>Test Connectivity Without Inter-VLAN Routing</w:t>
      </w:r>
    </w:p>
    <w:p w:rsidR="00CE2896" w:rsidRDefault="00CE2896" w:rsidP="00CE2896">
      <w:pPr>
        <w:pStyle w:val="StepHead"/>
      </w:pPr>
      <w:r>
        <w:t xml:space="preserve">Ping between </w:t>
      </w:r>
      <w:r w:rsidR="00B11836" w:rsidRPr="00B11836">
        <w:t>PC1</w:t>
      </w:r>
      <w:r>
        <w:t xml:space="preserve"> and </w:t>
      </w:r>
      <w:r w:rsidR="00B11836" w:rsidRPr="00B11836">
        <w:t>PC3</w:t>
      </w:r>
      <w:r>
        <w:t>.</w:t>
      </w:r>
    </w:p>
    <w:p w:rsidR="00CE2896" w:rsidRDefault="00CE2896" w:rsidP="00CE2896">
      <w:pPr>
        <w:pStyle w:val="BodyTextL25"/>
      </w:pPr>
      <w:r>
        <w:t>Wait for switch convergence</w:t>
      </w:r>
      <w:r w:rsidR="00B11836">
        <w:t xml:space="preserve"> or click </w:t>
      </w:r>
      <w:r w:rsidR="00B11836">
        <w:rPr>
          <w:b/>
        </w:rPr>
        <w:t>Fast Forward Time</w:t>
      </w:r>
      <w:r w:rsidR="00B11836">
        <w:t xml:space="preserve"> a few times</w:t>
      </w:r>
      <w:r>
        <w:t xml:space="preserve">. </w:t>
      </w:r>
      <w:r w:rsidRPr="003C3A66">
        <w:t>When the link lights are green</w:t>
      </w:r>
      <w:r w:rsidR="00B11836">
        <w:t xml:space="preserve"> for </w:t>
      </w:r>
      <w:r w:rsidR="00B11836">
        <w:rPr>
          <w:b/>
        </w:rPr>
        <w:t xml:space="preserve">PC1 </w:t>
      </w:r>
      <w:r w:rsidR="00B11836">
        <w:t xml:space="preserve">and </w:t>
      </w:r>
      <w:r w:rsidR="00B11836">
        <w:rPr>
          <w:b/>
        </w:rPr>
        <w:t>PC3</w:t>
      </w:r>
      <w:r w:rsidRPr="003C3A66">
        <w:t xml:space="preserve">, ping between </w:t>
      </w:r>
      <w:r w:rsidR="00B11836" w:rsidRPr="00B11836">
        <w:rPr>
          <w:b/>
        </w:rPr>
        <w:t>PC1</w:t>
      </w:r>
      <w:r w:rsidRPr="003C3A66">
        <w:t xml:space="preserve"> and </w:t>
      </w:r>
      <w:r w:rsidR="00B11836" w:rsidRPr="00B11836">
        <w:rPr>
          <w:b/>
        </w:rPr>
        <w:t>PC3</w:t>
      </w:r>
      <w:r w:rsidRPr="003C3A66">
        <w:t xml:space="preserve">. Because the two PCs are on separate networks and </w:t>
      </w:r>
      <w:r w:rsidR="00F62DF5">
        <w:rPr>
          <w:b/>
        </w:rPr>
        <w:t>R1</w:t>
      </w:r>
      <w:r w:rsidRPr="003C3A66">
        <w:t xml:space="preserve"> is not configured, </w:t>
      </w:r>
      <w:r>
        <w:t>the ping fails.</w:t>
      </w:r>
    </w:p>
    <w:p w:rsidR="00CE2896" w:rsidRDefault="00CE2896" w:rsidP="00CE2896">
      <w:pPr>
        <w:pStyle w:val="StepHead"/>
      </w:pPr>
      <w:r>
        <w:lastRenderedPageBreak/>
        <w:t>Switch to Simulation mode to monitor pings.</w:t>
      </w:r>
    </w:p>
    <w:p w:rsidR="00CE2896" w:rsidRPr="007931A9" w:rsidRDefault="00CE2896" w:rsidP="00CE2896">
      <w:pPr>
        <w:pStyle w:val="SubStepAlpha"/>
      </w:pPr>
      <w:r w:rsidRPr="007931A9">
        <w:t xml:space="preserve">Switch </w:t>
      </w:r>
      <w:r w:rsidRPr="00AA5DE6">
        <w:t xml:space="preserve">to </w:t>
      </w:r>
      <w:r w:rsidRPr="00AA5DE6">
        <w:rPr>
          <w:bCs/>
        </w:rPr>
        <w:t>Simulation</w:t>
      </w:r>
      <w:r w:rsidRPr="00AA5DE6">
        <w:t xml:space="preserve"> mode by clicking the </w:t>
      </w:r>
      <w:r w:rsidRPr="007931A9">
        <w:rPr>
          <w:b/>
          <w:bCs/>
        </w:rPr>
        <w:t>Simulation</w:t>
      </w:r>
      <w:r>
        <w:t xml:space="preserve"> tab</w:t>
      </w:r>
      <w:r w:rsidRPr="007931A9">
        <w:t xml:space="preserve"> or </w:t>
      </w:r>
      <w:r w:rsidRPr="00AA5DE6">
        <w:t xml:space="preserve">pressing </w:t>
      </w:r>
      <w:r w:rsidRPr="00AA5DE6">
        <w:rPr>
          <w:b/>
          <w:bCs/>
        </w:rPr>
        <w:t>Shift+S</w:t>
      </w:r>
      <w:r w:rsidRPr="00AA5DE6">
        <w:rPr>
          <w:bCs/>
        </w:rPr>
        <w:t>.</w:t>
      </w:r>
    </w:p>
    <w:p w:rsidR="00CE2896" w:rsidRDefault="00CE2896" w:rsidP="00D858F5">
      <w:pPr>
        <w:pStyle w:val="SubStepAlpha"/>
      </w:pPr>
      <w:r w:rsidRPr="007931A9">
        <w:t xml:space="preserve">Click </w:t>
      </w:r>
      <w:r w:rsidRPr="007931A9">
        <w:rPr>
          <w:b/>
          <w:bCs/>
        </w:rPr>
        <w:t>Capture/Forward</w:t>
      </w:r>
      <w:r w:rsidRPr="007931A9">
        <w:t xml:space="preserve"> to see the steps the ping takes </w:t>
      </w:r>
      <w:r w:rsidRPr="00A9508B">
        <w:t xml:space="preserve">between </w:t>
      </w:r>
      <w:r w:rsidR="00B11836" w:rsidRPr="00B11836">
        <w:rPr>
          <w:b/>
        </w:rPr>
        <w:t>PC1</w:t>
      </w:r>
      <w:r w:rsidRPr="00A9508B">
        <w:t xml:space="preserve"> and </w:t>
      </w:r>
      <w:r w:rsidR="00B11836" w:rsidRPr="00B11836">
        <w:rPr>
          <w:b/>
        </w:rPr>
        <w:t>PC3</w:t>
      </w:r>
      <w:r w:rsidRPr="00A9508B">
        <w:t>.</w:t>
      </w:r>
      <w:r w:rsidR="00D858F5">
        <w:t xml:space="preserve"> </w:t>
      </w:r>
      <w:r w:rsidRPr="007931A9">
        <w:t>Notice how the pin</w:t>
      </w:r>
      <w:r w:rsidR="00A9508B">
        <w:t xml:space="preserve">g </w:t>
      </w:r>
      <w:r w:rsidR="00F62DF5">
        <w:t xml:space="preserve">never leaves </w:t>
      </w:r>
      <w:r w:rsidR="00F62DF5">
        <w:rPr>
          <w:b/>
        </w:rPr>
        <w:t>PC1</w:t>
      </w:r>
      <w:r w:rsidR="00A9508B">
        <w:t>.</w:t>
      </w:r>
      <w:r w:rsidR="00F62DF5">
        <w:t xml:space="preserve"> What process failed and why? </w:t>
      </w:r>
      <w:del w:id="6" w:author="Duong Minh Chien" w:date="2018-10-15T06:16:00Z">
        <w:r w:rsidR="00F008CB" w:rsidRPr="00F62DF5" w:rsidDel="003F6F92">
          <w:rPr>
            <w:rStyle w:val="AnswerGray"/>
          </w:rPr>
          <w:delText>The ARP</w:delText>
        </w:r>
        <w:r w:rsidR="00F008CB" w:rsidDel="003F6F92">
          <w:rPr>
            <w:rStyle w:val="AnswerGray"/>
          </w:rPr>
          <w:delText xml:space="preserve"> process failed because the ARP request never reached PC3. </w:delText>
        </w:r>
        <w:r w:rsidR="00F008CB" w:rsidRPr="00F62DF5" w:rsidDel="003F6F92">
          <w:rPr>
            <w:rStyle w:val="AnswerGray"/>
          </w:rPr>
          <w:delText>PC1 and PC</w:delText>
        </w:r>
        <w:r w:rsidR="00F008CB" w:rsidDel="003F6F92">
          <w:rPr>
            <w:rStyle w:val="AnswerGray"/>
          </w:rPr>
          <w:delText>3 are not on the same network, s</w:delText>
        </w:r>
        <w:r w:rsidR="00F008CB" w:rsidRPr="00F62DF5" w:rsidDel="003F6F92">
          <w:rPr>
            <w:rStyle w:val="AnswerGray"/>
          </w:rPr>
          <w:delText xml:space="preserve">o </w:delText>
        </w:r>
        <w:r w:rsidR="00F008CB" w:rsidDel="003F6F92">
          <w:rPr>
            <w:rStyle w:val="AnswerGray"/>
          </w:rPr>
          <w:delText xml:space="preserve">S1 doesn’t forward PC1’s ARP request (a broadcast packet) to VLAN30. </w:delText>
        </w:r>
        <w:r w:rsidR="00F008CB" w:rsidRPr="00F62DF5" w:rsidDel="003F6F92">
          <w:rPr>
            <w:rStyle w:val="AnswerGray"/>
          </w:rPr>
          <w:delText>PC1 never gets the MAC address for PC3</w:delText>
        </w:r>
        <w:r w:rsidR="00F008CB" w:rsidDel="003F6F92">
          <w:rPr>
            <w:rStyle w:val="AnswerGray"/>
          </w:rPr>
          <w:delText>. Without a MAC address, PC1 cannot create an ICMP echo request.</w:delText>
        </w:r>
        <w:r w:rsidR="00F62DF5" w:rsidDel="003F6F92">
          <w:delText xml:space="preserve"> </w:delText>
        </w:r>
      </w:del>
    </w:p>
    <w:p w:rsidR="00CE2896" w:rsidRDefault="00CE2896" w:rsidP="00CE2896">
      <w:pPr>
        <w:pStyle w:val="PartHead"/>
      </w:pPr>
      <w:r>
        <w:t>Add VLANs to a Switch</w:t>
      </w:r>
    </w:p>
    <w:p w:rsidR="00CE2896" w:rsidRDefault="00CE2896" w:rsidP="00CE2896">
      <w:pPr>
        <w:pStyle w:val="StepHead"/>
      </w:pPr>
      <w:r>
        <w:t xml:space="preserve">Create VLANs on </w:t>
      </w:r>
      <w:r w:rsidR="00B11836" w:rsidRPr="00B11836">
        <w:t>S1</w:t>
      </w:r>
      <w:r>
        <w:t>.</w:t>
      </w:r>
    </w:p>
    <w:p w:rsidR="00CE2896" w:rsidRDefault="00CE2896" w:rsidP="00CA69EE">
      <w:pPr>
        <w:pStyle w:val="BodyTextL25"/>
      </w:pPr>
      <w:r>
        <w:t xml:space="preserve">Return to </w:t>
      </w:r>
      <w:r>
        <w:rPr>
          <w:b/>
          <w:bCs/>
        </w:rPr>
        <w:t>Realtime</w:t>
      </w:r>
      <w:r w:rsidR="00F62DF5">
        <w:t xml:space="preserve"> mode and c</w:t>
      </w:r>
      <w:r>
        <w:t xml:space="preserve">reate VLAN 10 and </w:t>
      </w:r>
      <w:r w:rsidRPr="00A9508B">
        <w:t xml:space="preserve">VLAN 30 on </w:t>
      </w:r>
      <w:r w:rsidR="00B11836" w:rsidRPr="00F62DF5">
        <w:rPr>
          <w:b/>
        </w:rPr>
        <w:t>S1</w:t>
      </w:r>
      <w:r w:rsidRPr="00A9508B">
        <w:t xml:space="preserve">. </w:t>
      </w:r>
    </w:p>
    <w:p w:rsidR="00CA69EE" w:rsidRPr="00CA69EE" w:rsidRDefault="00CA69EE" w:rsidP="00BE722E">
      <w:pPr>
        <w:ind w:left="720"/>
        <w:rPr>
          <w:rStyle w:val="DevConfigGray"/>
        </w:rPr>
      </w:pPr>
      <w:r w:rsidRPr="00CA69EE">
        <w:rPr>
          <w:rStyle w:val="DevConfigGray"/>
        </w:rPr>
        <w:t>S1(config)#</w:t>
      </w:r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vlan 10</w:t>
      </w:r>
    </w:p>
    <w:p w:rsidR="00CA69EE" w:rsidRPr="00CA69EE" w:rsidRDefault="00CA69EE" w:rsidP="00BE722E">
      <w:pPr>
        <w:ind w:left="720"/>
        <w:rPr>
          <w:rStyle w:val="DevConfigGray"/>
        </w:rPr>
      </w:pPr>
      <w:r w:rsidRPr="00CA69EE">
        <w:rPr>
          <w:rStyle w:val="DevConfigGray"/>
        </w:rPr>
        <w:t>S1(config-vlan)#</w:t>
      </w:r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vlan 30</w:t>
      </w:r>
    </w:p>
    <w:p w:rsidR="00CE2896" w:rsidRDefault="00CE2896" w:rsidP="00CE2896">
      <w:pPr>
        <w:pStyle w:val="StepHead"/>
      </w:pPr>
      <w:r>
        <w:t>Assign VLANs to ports.</w:t>
      </w:r>
    </w:p>
    <w:p w:rsidR="00CE2896" w:rsidRDefault="00CE2896" w:rsidP="00CE2896">
      <w:pPr>
        <w:pStyle w:val="SubStepAlpha"/>
      </w:pPr>
      <w:r>
        <w:t xml:space="preserve">Configure interface </w:t>
      </w:r>
      <w:r w:rsidR="00DF7794">
        <w:t>F0</w:t>
      </w:r>
      <w:r>
        <w:t xml:space="preserve">/6 and </w:t>
      </w:r>
      <w:r w:rsidR="00DF7794">
        <w:t>F0</w:t>
      </w:r>
      <w:r>
        <w:t>/11 as access ports</w:t>
      </w:r>
      <w:r w:rsidR="00CA69EE">
        <w:t xml:space="preserve"> and assign VLANs</w:t>
      </w:r>
      <w:r>
        <w:t>.</w:t>
      </w:r>
      <w:r w:rsidR="00F62DF5" w:rsidRPr="00F62DF5">
        <w:rPr>
          <w:b/>
        </w:rPr>
        <w:t xml:space="preserve"> </w:t>
      </w:r>
    </w:p>
    <w:p w:rsidR="00CE2896" w:rsidRDefault="00CE2896" w:rsidP="00F62DF5">
      <w:pPr>
        <w:pStyle w:val="Bulletlevel1"/>
      </w:pPr>
      <w:r>
        <w:t xml:space="preserve">Assign </w:t>
      </w:r>
      <w:r w:rsidR="00CA69EE" w:rsidRPr="00CA69EE">
        <w:rPr>
          <w:b/>
        </w:rPr>
        <w:t>PC1</w:t>
      </w:r>
      <w:r w:rsidR="00CA69EE">
        <w:t xml:space="preserve"> to </w:t>
      </w:r>
      <w:r>
        <w:t>VLAN 10</w:t>
      </w:r>
      <w:r w:rsidR="00DF7794">
        <w:t>.</w:t>
      </w:r>
    </w:p>
    <w:p w:rsidR="00F62DF5" w:rsidRDefault="00F62DF5" w:rsidP="00F62DF5">
      <w:pPr>
        <w:pStyle w:val="Bulletlevel1"/>
      </w:pPr>
      <w:r>
        <w:t xml:space="preserve">Assign </w:t>
      </w:r>
      <w:r w:rsidR="00CA69EE" w:rsidRPr="00CA69EE">
        <w:rPr>
          <w:b/>
        </w:rPr>
        <w:t>PC3</w:t>
      </w:r>
      <w:r w:rsidR="00CA69EE">
        <w:t xml:space="preserve"> to VLAN 30.</w:t>
      </w:r>
    </w:p>
    <w:p w:rsidR="00CA69EE" w:rsidRPr="00CA69EE" w:rsidRDefault="00CA69EE" w:rsidP="00CA69EE">
      <w:pPr>
        <w:ind w:left="720"/>
        <w:rPr>
          <w:rStyle w:val="DevConfigGray"/>
        </w:rPr>
      </w:pPr>
      <w:r w:rsidRPr="00CA69EE">
        <w:rPr>
          <w:rStyle w:val="DevConfigGray"/>
        </w:rPr>
        <w:t>S1(config-vlan)#</w:t>
      </w:r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int fa0/</w:t>
      </w:r>
      <w:r>
        <w:rPr>
          <w:rStyle w:val="DevConfigGray"/>
          <w:b/>
        </w:rPr>
        <w:t>11</w:t>
      </w:r>
    </w:p>
    <w:p w:rsidR="00CA69EE" w:rsidRPr="00CA69EE" w:rsidRDefault="00CA69EE" w:rsidP="00CA69EE">
      <w:pPr>
        <w:ind w:left="720"/>
        <w:rPr>
          <w:rStyle w:val="DevConfigGray"/>
        </w:rPr>
      </w:pPr>
      <w:r w:rsidRPr="00CA69EE">
        <w:rPr>
          <w:rStyle w:val="DevConfigGray"/>
        </w:rPr>
        <w:t>S1(config-if)#</w:t>
      </w:r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switch</w:t>
      </w:r>
      <w:r w:rsidR="00F260CE">
        <w:rPr>
          <w:rStyle w:val="DevConfigGray"/>
          <w:b/>
        </w:rPr>
        <w:t>port</w:t>
      </w:r>
      <w:r w:rsidRPr="00CA69EE">
        <w:rPr>
          <w:rStyle w:val="DevConfigGray"/>
          <w:b/>
        </w:rPr>
        <w:t xml:space="preserve"> mode access</w:t>
      </w:r>
    </w:p>
    <w:p w:rsidR="00CA69EE" w:rsidRPr="00CA69EE" w:rsidRDefault="00CA69EE" w:rsidP="00CA69EE">
      <w:pPr>
        <w:ind w:left="720"/>
        <w:rPr>
          <w:rStyle w:val="DevConfigGray"/>
        </w:rPr>
      </w:pPr>
      <w:r w:rsidRPr="00CA69EE">
        <w:rPr>
          <w:rStyle w:val="DevConfigGray"/>
        </w:rPr>
        <w:t>S1(config-if)#</w:t>
      </w:r>
      <w:r>
        <w:rPr>
          <w:rStyle w:val="DevConfigGray"/>
        </w:rPr>
        <w:t xml:space="preserve"> </w:t>
      </w:r>
      <w:r w:rsidR="00F260CE" w:rsidRPr="00CA69EE">
        <w:rPr>
          <w:rStyle w:val="DevConfigGray"/>
          <w:b/>
        </w:rPr>
        <w:t>switch</w:t>
      </w:r>
      <w:r w:rsidR="00F260CE">
        <w:rPr>
          <w:rStyle w:val="DevConfigGray"/>
          <w:b/>
        </w:rPr>
        <w:t>port</w:t>
      </w:r>
      <w:r w:rsidR="00F260CE" w:rsidRPr="00CA69EE">
        <w:rPr>
          <w:rStyle w:val="DevConfigGray"/>
          <w:b/>
        </w:rPr>
        <w:t xml:space="preserve"> </w:t>
      </w:r>
      <w:r w:rsidRPr="00CA69EE">
        <w:rPr>
          <w:rStyle w:val="DevConfigGray"/>
          <w:b/>
        </w:rPr>
        <w:t>access vlan 10</w:t>
      </w:r>
    </w:p>
    <w:p w:rsidR="00CA69EE" w:rsidRPr="00CA69EE" w:rsidRDefault="00CA69EE" w:rsidP="00CA69EE">
      <w:pPr>
        <w:ind w:left="720"/>
        <w:rPr>
          <w:rStyle w:val="DevConfigGray"/>
        </w:rPr>
      </w:pPr>
      <w:r w:rsidRPr="00CA69EE">
        <w:rPr>
          <w:rStyle w:val="DevConfigGray"/>
        </w:rPr>
        <w:t>S1(config-if)#</w:t>
      </w:r>
      <w:r>
        <w:rPr>
          <w:rStyle w:val="DevConfigGray"/>
        </w:rPr>
        <w:t xml:space="preserve"> </w:t>
      </w:r>
      <w:r w:rsidRPr="00CA69EE">
        <w:rPr>
          <w:rStyle w:val="DevConfigGray"/>
          <w:b/>
        </w:rPr>
        <w:t>int fa0/</w:t>
      </w:r>
      <w:r>
        <w:rPr>
          <w:rStyle w:val="DevConfigGray"/>
          <w:b/>
        </w:rPr>
        <w:t>6</w:t>
      </w:r>
    </w:p>
    <w:p w:rsidR="00CA69EE" w:rsidRPr="00CA69EE" w:rsidRDefault="00CA69EE" w:rsidP="00CA69EE">
      <w:pPr>
        <w:ind w:left="720"/>
        <w:rPr>
          <w:rStyle w:val="DevConfigGray"/>
        </w:rPr>
      </w:pPr>
      <w:r w:rsidRPr="00CA69EE">
        <w:rPr>
          <w:rStyle w:val="DevConfigGray"/>
        </w:rPr>
        <w:t>S1(config-if)#</w:t>
      </w:r>
      <w:r>
        <w:rPr>
          <w:rStyle w:val="DevConfigGray"/>
        </w:rPr>
        <w:t xml:space="preserve"> </w:t>
      </w:r>
      <w:r w:rsidR="00F260CE" w:rsidRPr="00CA69EE">
        <w:rPr>
          <w:rStyle w:val="DevConfigGray"/>
          <w:b/>
        </w:rPr>
        <w:t>switch</w:t>
      </w:r>
      <w:r w:rsidR="00F260CE">
        <w:rPr>
          <w:rStyle w:val="DevConfigGray"/>
          <w:b/>
        </w:rPr>
        <w:t>port</w:t>
      </w:r>
      <w:r w:rsidR="00F260CE" w:rsidRPr="00CA69EE">
        <w:rPr>
          <w:rStyle w:val="DevConfigGray"/>
          <w:b/>
        </w:rPr>
        <w:t xml:space="preserve"> </w:t>
      </w:r>
      <w:r w:rsidRPr="00CA69EE">
        <w:rPr>
          <w:rStyle w:val="DevConfigGray"/>
          <w:b/>
        </w:rPr>
        <w:t>mode access</w:t>
      </w:r>
    </w:p>
    <w:p w:rsidR="00CA69EE" w:rsidRPr="00CA69EE" w:rsidRDefault="00CA69EE" w:rsidP="00CA69EE">
      <w:pPr>
        <w:ind w:left="720"/>
        <w:rPr>
          <w:rStyle w:val="DevConfigGray"/>
        </w:rPr>
      </w:pPr>
      <w:r w:rsidRPr="00CA69EE">
        <w:rPr>
          <w:rStyle w:val="DevConfigGray"/>
        </w:rPr>
        <w:t>S1(config-if)#</w:t>
      </w:r>
      <w:r>
        <w:rPr>
          <w:rStyle w:val="DevConfigGray"/>
        </w:rPr>
        <w:t xml:space="preserve"> </w:t>
      </w:r>
      <w:r w:rsidR="00F260CE" w:rsidRPr="00CA69EE">
        <w:rPr>
          <w:rStyle w:val="DevConfigGray"/>
          <w:b/>
        </w:rPr>
        <w:t>switch</w:t>
      </w:r>
      <w:r w:rsidR="00F260CE">
        <w:rPr>
          <w:rStyle w:val="DevConfigGray"/>
          <w:b/>
        </w:rPr>
        <w:t>port</w:t>
      </w:r>
      <w:r w:rsidR="00F260CE" w:rsidRPr="00CA69EE">
        <w:rPr>
          <w:rStyle w:val="DevConfigGray"/>
          <w:b/>
        </w:rPr>
        <w:t xml:space="preserve"> </w:t>
      </w:r>
      <w:r w:rsidRPr="00CA69EE">
        <w:rPr>
          <w:rStyle w:val="DevConfigGray"/>
          <w:b/>
        </w:rPr>
        <w:t>access vlan 30</w:t>
      </w:r>
    </w:p>
    <w:p w:rsidR="00F62DF5" w:rsidRDefault="00F62DF5" w:rsidP="00F62DF5">
      <w:pPr>
        <w:pStyle w:val="SubStepAlpha"/>
      </w:pPr>
      <w:r>
        <w:t xml:space="preserve">Issue the </w:t>
      </w:r>
      <w:r w:rsidRPr="00783231">
        <w:rPr>
          <w:b/>
          <w:bCs/>
        </w:rPr>
        <w:t>show vlan brief</w:t>
      </w:r>
      <w:r>
        <w:t xml:space="preserve"> command to verify VLAN configuration.</w:t>
      </w:r>
    </w:p>
    <w:p w:rsidR="00CA69EE" w:rsidRPr="00CA69EE" w:rsidRDefault="00CA69EE" w:rsidP="00CA69EE">
      <w:pPr>
        <w:pStyle w:val="CMDOutput"/>
        <w:rPr>
          <w:b/>
          <w:sz w:val="20"/>
        </w:rPr>
      </w:pPr>
      <w:r>
        <w:rPr>
          <w:sz w:val="20"/>
        </w:rPr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>show vlan brief</w:t>
      </w:r>
    </w:p>
    <w:p w:rsidR="00CA69EE" w:rsidRPr="00CA69EE" w:rsidRDefault="00CA69EE" w:rsidP="00CA69EE">
      <w:pPr>
        <w:pStyle w:val="CMDOutput"/>
        <w:rPr>
          <w:b/>
          <w:sz w:val="20"/>
        </w:rPr>
      </w:pPr>
    </w:p>
    <w:p w:rsidR="00CA69EE" w:rsidRPr="00CA69EE" w:rsidRDefault="00CA69EE" w:rsidP="00CA69EE">
      <w:pPr>
        <w:pStyle w:val="CMDOutput"/>
      </w:pPr>
      <w:r w:rsidRPr="00CA69EE">
        <w:t>VLAN Name                             Status    Ports</w:t>
      </w:r>
    </w:p>
    <w:p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Fa0/19, Fa0/20, Fa0/21, Fa0/22</w:t>
      </w:r>
    </w:p>
    <w:p w:rsidR="00CA69EE" w:rsidRPr="00F008CB" w:rsidRDefault="00CA69EE" w:rsidP="00CA69EE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</w:t>
      </w:r>
      <w:r w:rsidR="00A54074" w:rsidRPr="00F008CB">
        <w:rPr>
          <w:lang w:val="pt-BR"/>
        </w:rPr>
        <w:t xml:space="preserve">            Fa0/23, Fa0/24, Gig0/1, Gig0</w:t>
      </w:r>
      <w:r w:rsidRPr="00F008CB">
        <w:rPr>
          <w:lang w:val="pt-BR"/>
        </w:rPr>
        <w:t>/2</w:t>
      </w:r>
    </w:p>
    <w:p w:rsidR="00CA69EE" w:rsidRPr="00CA69EE" w:rsidRDefault="00CA69EE" w:rsidP="00CA69EE">
      <w:pPr>
        <w:pStyle w:val="CMDOutput"/>
      </w:pPr>
      <w:r w:rsidRPr="00CA69EE">
        <w:t xml:space="preserve">10   VLAN0010        </w:t>
      </w:r>
      <w:r w:rsidR="00F260CE">
        <w:t xml:space="preserve">                 active    Fa0/11</w:t>
      </w:r>
    </w:p>
    <w:p w:rsidR="00CA69EE" w:rsidRPr="00CA69EE" w:rsidRDefault="00CA69EE" w:rsidP="00CA69EE">
      <w:pPr>
        <w:pStyle w:val="CMDOutput"/>
      </w:pPr>
      <w:r w:rsidRPr="00CA69EE">
        <w:t xml:space="preserve">30   VLAN0030         </w:t>
      </w:r>
      <w:r w:rsidR="00F260CE">
        <w:t xml:space="preserve">                active    Fa0/6</w:t>
      </w:r>
    </w:p>
    <w:p w:rsidR="00CA69EE" w:rsidRPr="00CA69EE" w:rsidRDefault="00CA69EE" w:rsidP="00CA69EE">
      <w:pPr>
        <w:pStyle w:val="CMDOutput"/>
      </w:pPr>
      <w:r w:rsidRPr="00CA69EE">
        <w:t xml:space="preserve">1002 fddi-default                     active    </w:t>
      </w:r>
    </w:p>
    <w:p w:rsidR="00CA69EE" w:rsidRPr="00CA69EE" w:rsidRDefault="00CA69EE" w:rsidP="00CA69EE">
      <w:pPr>
        <w:pStyle w:val="CMDOutput"/>
      </w:pPr>
      <w:r w:rsidRPr="00CA69EE">
        <w:t xml:space="preserve">1003 token-ring-default               active    </w:t>
      </w:r>
    </w:p>
    <w:p w:rsidR="00CA69EE" w:rsidRPr="00CA69EE" w:rsidRDefault="00CA69EE" w:rsidP="00CA69EE">
      <w:pPr>
        <w:pStyle w:val="CMDOutput"/>
      </w:pPr>
      <w:r w:rsidRPr="00CA69EE">
        <w:t xml:space="preserve">1004 fddinet-default                  active    </w:t>
      </w:r>
    </w:p>
    <w:p w:rsidR="00F62DF5" w:rsidRPr="00CA69EE" w:rsidRDefault="00CA69EE" w:rsidP="00CA69EE">
      <w:pPr>
        <w:pStyle w:val="CMDOutput"/>
      </w:pPr>
      <w:r w:rsidRPr="00CA69EE">
        <w:t xml:space="preserve">1005 trnet-default                    active    </w:t>
      </w:r>
      <w:r w:rsidR="00F62DF5" w:rsidRPr="00CA69EE">
        <w:t xml:space="preserve">    </w:t>
      </w:r>
    </w:p>
    <w:p w:rsidR="00CE2896" w:rsidRDefault="00CE2896" w:rsidP="00CE2896">
      <w:pPr>
        <w:pStyle w:val="StepHead"/>
      </w:pPr>
      <w:r>
        <w:t xml:space="preserve">Test connectivity between </w:t>
      </w:r>
      <w:r w:rsidR="00B11836" w:rsidRPr="00B11836">
        <w:t>PC1</w:t>
      </w:r>
      <w:r>
        <w:t xml:space="preserve"> and </w:t>
      </w:r>
      <w:r w:rsidR="00B11836" w:rsidRPr="00B11836">
        <w:t>PC3</w:t>
      </w:r>
      <w:r>
        <w:t>.</w:t>
      </w:r>
    </w:p>
    <w:p w:rsidR="00CE2896" w:rsidRDefault="00CE2896" w:rsidP="00CE2896">
      <w:pPr>
        <w:pStyle w:val="BodyTextL25"/>
      </w:pPr>
      <w:r w:rsidRPr="003C3A66">
        <w:t xml:space="preserve">From </w:t>
      </w:r>
      <w:r w:rsidR="00B11836" w:rsidRPr="00B11836">
        <w:rPr>
          <w:b/>
        </w:rPr>
        <w:t>PC1</w:t>
      </w:r>
      <w:r w:rsidRPr="003C3A66">
        <w:t xml:space="preserve">, ping </w:t>
      </w:r>
      <w:r w:rsidR="00B11836" w:rsidRPr="00B11836">
        <w:rPr>
          <w:b/>
        </w:rPr>
        <w:t>PC3</w:t>
      </w:r>
      <w:r w:rsidRPr="003C3A66">
        <w:t>. The pings should</w:t>
      </w:r>
      <w:r>
        <w:t xml:space="preserve"> still fail.</w:t>
      </w:r>
      <w:r w:rsidR="00CA69EE">
        <w:t xml:space="preserve"> </w:t>
      </w:r>
      <w:r>
        <w:t xml:space="preserve">Why were the pings unsuccessful? </w:t>
      </w:r>
      <w:del w:id="7" w:author="Duong Minh Chien" w:date="2018-10-15T06:16:00Z">
        <w:r w:rsidRPr="00BE575A" w:rsidDel="003F6F92">
          <w:rPr>
            <w:rStyle w:val="AnswerGray"/>
          </w:rPr>
          <w:delText>Each VLAN is a separate network and requires a router or a layer 3 switch to provide communication between them.</w:delText>
        </w:r>
      </w:del>
    </w:p>
    <w:p w:rsidR="00CE2896" w:rsidRDefault="00CE2896" w:rsidP="00CE2896">
      <w:pPr>
        <w:pStyle w:val="PartHead"/>
      </w:pPr>
      <w:r>
        <w:lastRenderedPageBreak/>
        <w:t>Configure Subinterfaces</w:t>
      </w:r>
    </w:p>
    <w:p w:rsidR="00CE2896" w:rsidRDefault="00CE2896" w:rsidP="00CE2896">
      <w:pPr>
        <w:pStyle w:val="StepHead"/>
      </w:pPr>
      <w:r>
        <w:t xml:space="preserve">Configure subinterfaces on </w:t>
      </w:r>
      <w:r w:rsidR="00B11836" w:rsidRPr="00B11836">
        <w:t>R1</w:t>
      </w:r>
      <w:r>
        <w:t xml:space="preserve"> using the 802.1Q encapsulation.</w:t>
      </w:r>
    </w:p>
    <w:p w:rsidR="00CE2896" w:rsidRDefault="00DF7794" w:rsidP="00CE2896">
      <w:pPr>
        <w:pStyle w:val="SubStepAlpha"/>
      </w:pPr>
      <w:r>
        <w:t xml:space="preserve">Create </w:t>
      </w:r>
      <w:r w:rsidR="00CA69EE">
        <w:t xml:space="preserve">the </w:t>
      </w:r>
      <w:r>
        <w:t>subinterface G0/0.10.</w:t>
      </w:r>
    </w:p>
    <w:p w:rsidR="00CE2896" w:rsidRDefault="00CE2896" w:rsidP="00CA69EE">
      <w:pPr>
        <w:pStyle w:val="Bulletlevel1"/>
      </w:pPr>
      <w:r>
        <w:t>Set the encapsulation type to 802.1Q and assig</w:t>
      </w:r>
      <w:r w:rsidR="00DF7794">
        <w:t xml:space="preserve">n VLAN 10 to the </w:t>
      </w:r>
      <w:r w:rsidR="003C3A66">
        <w:t>subinterface</w:t>
      </w:r>
      <w:r w:rsidR="00DF7794">
        <w:t>.</w:t>
      </w:r>
    </w:p>
    <w:p w:rsidR="00CE2896" w:rsidRDefault="00CE2896" w:rsidP="00CA69EE">
      <w:pPr>
        <w:pStyle w:val="Bulletlevel1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</w:t>
      </w:r>
      <w:r w:rsidR="003C3A66">
        <w:t>subinterface</w:t>
      </w:r>
      <w:r>
        <w:t>.</w:t>
      </w:r>
    </w:p>
    <w:p w:rsidR="00CE2896" w:rsidRDefault="00CA69EE" w:rsidP="00CE2896">
      <w:pPr>
        <w:pStyle w:val="SubStepAlpha"/>
      </w:pPr>
      <w:r>
        <w:t xml:space="preserve">Repeat </w:t>
      </w:r>
      <w:r w:rsidR="00A9508B">
        <w:t>for the G0/0.30 subinterface.</w:t>
      </w:r>
    </w:p>
    <w:p w:rsidR="00CA69EE" w:rsidRPr="00CA69EE" w:rsidRDefault="00CA69EE" w:rsidP="00CA69EE">
      <w:pPr>
        <w:pStyle w:val="CMD"/>
        <w:rPr>
          <w:rStyle w:val="DevConfigGray"/>
        </w:rPr>
      </w:pPr>
      <w:r w:rsidRPr="00CA69EE">
        <w:rPr>
          <w:rStyle w:val="DevConfigGray"/>
        </w:rPr>
        <w:t xml:space="preserve">R1(config)# </w:t>
      </w:r>
      <w:r w:rsidRPr="00CA69EE">
        <w:rPr>
          <w:rStyle w:val="DevConfigGray"/>
          <w:b/>
        </w:rPr>
        <w:t>int g0/0.10</w:t>
      </w:r>
    </w:p>
    <w:p w:rsidR="00CA69EE" w:rsidRPr="00CA69EE" w:rsidRDefault="00CA69EE" w:rsidP="00CA69EE">
      <w:pPr>
        <w:pStyle w:val="CMD"/>
        <w:rPr>
          <w:rStyle w:val="DevConfigGray"/>
        </w:rPr>
      </w:pPr>
      <w:r w:rsidRPr="00CA69EE">
        <w:rPr>
          <w:rStyle w:val="DevConfigGray"/>
        </w:rPr>
        <w:t xml:space="preserve">R1(config-subif)# </w:t>
      </w:r>
      <w:r w:rsidRPr="00CA69EE">
        <w:rPr>
          <w:rStyle w:val="DevConfigGray"/>
          <w:b/>
        </w:rPr>
        <w:t>encapsulation dot1Q 10</w:t>
      </w:r>
    </w:p>
    <w:p w:rsidR="00CA69EE" w:rsidRPr="00CA69EE" w:rsidRDefault="00CA69EE" w:rsidP="00CA69EE">
      <w:pPr>
        <w:pStyle w:val="CMD"/>
        <w:rPr>
          <w:rStyle w:val="DevConfigGray"/>
        </w:rPr>
      </w:pPr>
      <w:r w:rsidRPr="00CA69EE">
        <w:rPr>
          <w:rStyle w:val="DevConfigGray"/>
        </w:rPr>
        <w:t xml:space="preserve">R1(config-subif)# </w:t>
      </w:r>
      <w:r w:rsidRPr="00CA69EE">
        <w:rPr>
          <w:rStyle w:val="DevConfigGray"/>
          <w:b/>
        </w:rPr>
        <w:t>ip add</w:t>
      </w:r>
      <w:r w:rsidR="00F260CE">
        <w:rPr>
          <w:rStyle w:val="DevConfigGray"/>
          <w:b/>
        </w:rPr>
        <w:t>ress</w:t>
      </w:r>
      <w:r w:rsidRPr="00CA69EE">
        <w:rPr>
          <w:rStyle w:val="DevConfigGray"/>
          <w:b/>
        </w:rPr>
        <w:t xml:space="preserve"> 172.17.10.1 255.255.255.0</w:t>
      </w:r>
    </w:p>
    <w:p w:rsidR="00CA69EE" w:rsidRPr="00CA69EE" w:rsidRDefault="00CA69EE" w:rsidP="00CA69EE">
      <w:pPr>
        <w:pStyle w:val="CMD"/>
        <w:rPr>
          <w:rStyle w:val="DevConfigGray"/>
        </w:rPr>
      </w:pPr>
      <w:r w:rsidRPr="00CA69EE">
        <w:rPr>
          <w:rStyle w:val="DevConfigGray"/>
        </w:rPr>
        <w:t xml:space="preserve">R1(config-subif)# </w:t>
      </w:r>
      <w:r w:rsidRPr="00CA69EE">
        <w:rPr>
          <w:rStyle w:val="DevConfigGray"/>
          <w:b/>
        </w:rPr>
        <w:t>int g0/0.30</w:t>
      </w:r>
    </w:p>
    <w:p w:rsidR="00CA69EE" w:rsidRPr="00CA69EE" w:rsidRDefault="00CA69EE" w:rsidP="00CA69EE">
      <w:pPr>
        <w:pStyle w:val="CMD"/>
        <w:rPr>
          <w:rStyle w:val="DevConfigGray"/>
        </w:rPr>
      </w:pPr>
      <w:r w:rsidRPr="00CA69EE">
        <w:rPr>
          <w:rStyle w:val="DevConfigGray"/>
        </w:rPr>
        <w:t xml:space="preserve">R1(config-subif)# </w:t>
      </w:r>
      <w:r w:rsidRPr="00CA69EE">
        <w:rPr>
          <w:rStyle w:val="DevConfigGray"/>
          <w:b/>
        </w:rPr>
        <w:t>encapsulation dot1Q 30</w:t>
      </w:r>
    </w:p>
    <w:p w:rsidR="00CA69EE" w:rsidRPr="00CA69EE" w:rsidRDefault="00CA69EE" w:rsidP="00CA69EE">
      <w:pPr>
        <w:pStyle w:val="CMD"/>
        <w:rPr>
          <w:rStyle w:val="DevConfigGray"/>
        </w:rPr>
      </w:pPr>
      <w:r w:rsidRPr="00CA69EE">
        <w:rPr>
          <w:rStyle w:val="DevConfigGray"/>
        </w:rPr>
        <w:t xml:space="preserve">R1(config-subif)# </w:t>
      </w:r>
      <w:r w:rsidRPr="00CA69EE">
        <w:rPr>
          <w:rStyle w:val="DevConfigGray"/>
          <w:b/>
        </w:rPr>
        <w:t>ip add</w:t>
      </w:r>
      <w:r w:rsidR="00F260CE">
        <w:rPr>
          <w:rStyle w:val="DevConfigGray"/>
          <w:b/>
        </w:rPr>
        <w:t>ress</w:t>
      </w:r>
      <w:r w:rsidRPr="00CA69EE">
        <w:rPr>
          <w:rStyle w:val="DevConfigGray"/>
          <w:b/>
        </w:rPr>
        <w:t xml:space="preserve"> 172.17.30.1 255.255.255.0</w:t>
      </w:r>
    </w:p>
    <w:p w:rsidR="00CE2896" w:rsidRDefault="00CE2896" w:rsidP="00CE2896">
      <w:pPr>
        <w:pStyle w:val="StepHead"/>
      </w:pPr>
      <w:r>
        <w:t>Verify Configuration.</w:t>
      </w:r>
    </w:p>
    <w:p w:rsidR="00CE2896" w:rsidRDefault="00CE2896" w:rsidP="00CE2896">
      <w:pPr>
        <w:pStyle w:val="SubStepAlpha"/>
      </w:pPr>
      <w:r>
        <w:t xml:space="preserve">Use the </w:t>
      </w:r>
      <w:r w:rsidRPr="00E06089">
        <w:rPr>
          <w:b/>
        </w:rPr>
        <w:t>show ip interface brief</w:t>
      </w:r>
      <w:r>
        <w:t xml:space="preserve"> command to verify </w:t>
      </w:r>
      <w:r w:rsidR="003C3A66">
        <w:t>subinterface</w:t>
      </w:r>
      <w:r>
        <w:t xml:space="preserve"> configuration. Both su</w:t>
      </w:r>
      <w:r w:rsidR="00C73CFC">
        <w:t>binterfaces are</w:t>
      </w:r>
      <w:r>
        <w:t xml:space="preserve"> down. Subinterfaces are virtual interfaces that are associated with a physical interface. Therefore, in order to enable subinterfaces, you must enable the physical interface</w:t>
      </w:r>
      <w:r w:rsidR="003C3A66">
        <w:t xml:space="preserve"> that they are associated with.</w:t>
      </w:r>
    </w:p>
    <w:p w:rsidR="00CE2896" w:rsidRDefault="00DF7794" w:rsidP="00BE722E">
      <w:pPr>
        <w:pStyle w:val="SubStepAlpha"/>
      </w:pPr>
      <w:r>
        <w:t>Enable the G0/0 interface.</w:t>
      </w:r>
      <w:r w:rsidR="00BE722E">
        <w:t xml:space="preserve"> </w:t>
      </w:r>
      <w:r w:rsidR="00CE2896">
        <w:t>Verify that the subinterfaces are now active.</w:t>
      </w:r>
    </w:p>
    <w:p w:rsidR="00CE2896" w:rsidRDefault="00CE2896" w:rsidP="00CE2896">
      <w:pPr>
        <w:pStyle w:val="PartHead"/>
      </w:pPr>
      <w:r>
        <w:t>Test Conne</w:t>
      </w:r>
      <w:r w:rsidR="00F7549D">
        <w:t>ctivity with Inter-VLAN Routing</w:t>
      </w:r>
    </w:p>
    <w:p w:rsidR="00CE2896" w:rsidRDefault="00CE2896" w:rsidP="00CE2896">
      <w:pPr>
        <w:pStyle w:val="StepHead"/>
      </w:pPr>
      <w:r>
        <w:t xml:space="preserve">Ping between </w:t>
      </w:r>
      <w:r w:rsidR="00B11836" w:rsidRPr="00B11836">
        <w:t>PC1</w:t>
      </w:r>
      <w:r>
        <w:t xml:space="preserve"> and </w:t>
      </w:r>
      <w:r w:rsidR="00B11836" w:rsidRPr="00B11836">
        <w:t>PC3</w:t>
      </w:r>
      <w:r>
        <w:t>.</w:t>
      </w:r>
    </w:p>
    <w:p w:rsidR="00CE2896" w:rsidRDefault="00CE2896" w:rsidP="00CE2896">
      <w:pPr>
        <w:pStyle w:val="BodyTextL25"/>
      </w:pPr>
      <w:r>
        <w:t xml:space="preserve">From </w:t>
      </w:r>
      <w:r w:rsidR="00B11836" w:rsidRPr="00B11836">
        <w:rPr>
          <w:b/>
        </w:rPr>
        <w:t>PC1</w:t>
      </w:r>
      <w:r>
        <w:t xml:space="preserve">, ping </w:t>
      </w:r>
      <w:r w:rsidR="00B11836" w:rsidRPr="00B11836">
        <w:rPr>
          <w:b/>
        </w:rPr>
        <w:t>PC3</w:t>
      </w:r>
      <w:r>
        <w:t>. The pings should still fail.</w:t>
      </w:r>
    </w:p>
    <w:p w:rsidR="00CE2896" w:rsidRDefault="00CE2896" w:rsidP="00CE2896">
      <w:pPr>
        <w:pStyle w:val="StepHead"/>
      </w:pPr>
      <w:r>
        <w:t>Enable trunking</w:t>
      </w:r>
      <w:r w:rsidR="00F7549D">
        <w:t>.</w:t>
      </w:r>
    </w:p>
    <w:p w:rsidR="00CE2896" w:rsidRDefault="00BE722E" w:rsidP="00CE2896">
      <w:pPr>
        <w:pStyle w:val="SubStepAlpha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>i</w:t>
      </w:r>
      <w:r w:rsidR="00CE2896">
        <w:t xml:space="preserve">ssue the </w:t>
      </w:r>
      <w:r w:rsidR="00CE2896" w:rsidRPr="007C483A">
        <w:rPr>
          <w:b/>
        </w:rPr>
        <w:t>show vlan</w:t>
      </w:r>
      <w:r w:rsidR="00CE2896">
        <w:t xml:space="preserve"> command</w:t>
      </w:r>
      <w:r w:rsidR="00A54074">
        <w:t>. What VLAN is G0</w:t>
      </w:r>
      <w:r>
        <w:t xml:space="preserve">/1 assigned to? </w:t>
      </w:r>
      <w:del w:id="8" w:author="Duong Minh Chien" w:date="2018-10-15T06:16:00Z">
        <w:r w:rsidRPr="00BE722E" w:rsidDel="003F6F92">
          <w:rPr>
            <w:rStyle w:val="AnswerGray"/>
          </w:rPr>
          <w:delText>VLAN 1</w:delText>
        </w:r>
        <w:r w:rsidR="00CE2896" w:rsidDel="003F6F92">
          <w:delText xml:space="preserve"> </w:delText>
        </w:r>
      </w:del>
    </w:p>
    <w:p w:rsidR="00CE2896" w:rsidRDefault="00F7549D" w:rsidP="00BE722E">
      <w:pPr>
        <w:pStyle w:val="SubStepAlpha"/>
      </w:pPr>
      <w:r>
        <w:t>Because</w:t>
      </w:r>
      <w:r w:rsidR="00CE2896">
        <w:t xml:space="preserve"> the router was configured with multiple subinterfaces assigned to different VLANs, the switch port connecting to the router must be configured as a trunk.</w:t>
      </w:r>
      <w:r w:rsidR="00BE722E">
        <w:t xml:space="preserve"> </w:t>
      </w:r>
      <w:r w:rsidR="00A54074">
        <w:t>Enable trunking on interface G0</w:t>
      </w:r>
      <w:r w:rsidR="00CE2896">
        <w:t>/1.</w:t>
      </w:r>
    </w:p>
    <w:p w:rsidR="00BE722E" w:rsidRPr="00BE722E" w:rsidRDefault="00BE722E" w:rsidP="00BE722E">
      <w:pPr>
        <w:ind w:left="720"/>
        <w:rPr>
          <w:rStyle w:val="DevConfigGray"/>
        </w:rPr>
      </w:pPr>
      <w:r w:rsidRPr="00BE722E">
        <w:rPr>
          <w:rStyle w:val="DevConfigGray"/>
        </w:rPr>
        <w:t>S1(config-if)#</w:t>
      </w:r>
      <w:r>
        <w:rPr>
          <w:rStyle w:val="DevConfigGray"/>
        </w:rPr>
        <w:t xml:space="preserve"> </w:t>
      </w:r>
      <w:r w:rsidR="00A54074">
        <w:rPr>
          <w:rStyle w:val="DevConfigGray"/>
          <w:b/>
        </w:rPr>
        <w:t>int g0</w:t>
      </w:r>
      <w:r w:rsidRPr="00BE722E">
        <w:rPr>
          <w:rStyle w:val="DevConfigGray"/>
          <w:b/>
        </w:rPr>
        <w:t>/1</w:t>
      </w:r>
    </w:p>
    <w:p w:rsidR="00BE722E" w:rsidRPr="00BE722E" w:rsidRDefault="00BE722E" w:rsidP="00BE722E">
      <w:pPr>
        <w:ind w:left="720"/>
        <w:rPr>
          <w:rStyle w:val="DevConfigGray"/>
        </w:rPr>
      </w:pPr>
      <w:r w:rsidRPr="00BE722E">
        <w:rPr>
          <w:rStyle w:val="DevConfigGray"/>
        </w:rPr>
        <w:t>S1(config-if)#</w:t>
      </w:r>
      <w:r>
        <w:rPr>
          <w:rStyle w:val="DevConfigGray"/>
        </w:rPr>
        <w:t xml:space="preserve"> </w:t>
      </w:r>
      <w:r w:rsidR="00F260CE" w:rsidRPr="00CA69EE">
        <w:rPr>
          <w:rStyle w:val="DevConfigGray"/>
          <w:b/>
        </w:rPr>
        <w:t>switch</w:t>
      </w:r>
      <w:r w:rsidR="00F260CE">
        <w:rPr>
          <w:rStyle w:val="DevConfigGray"/>
          <w:b/>
        </w:rPr>
        <w:t>port</w:t>
      </w:r>
      <w:r w:rsidR="00F260CE" w:rsidRPr="00CA69EE">
        <w:rPr>
          <w:rStyle w:val="DevConfigGray"/>
          <w:b/>
        </w:rPr>
        <w:t xml:space="preserve"> </w:t>
      </w:r>
      <w:r w:rsidRPr="00BE722E">
        <w:rPr>
          <w:rStyle w:val="DevConfigGray"/>
          <w:b/>
        </w:rPr>
        <w:t>mode trunk</w:t>
      </w:r>
    </w:p>
    <w:p w:rsidR="00CE2896" w:rsidRDefault="00CE2896" w:rsidP="00CE2896">
      <w:pPr>
        <w:pStyle w:val="SubStepAlpha"/>
      </w:pPr>
      <w:r>
        <w:t xml:space="preserve">How can you determine that the interface is a trunk port using the </w:t>
      </w:r>
      <w:r w:rsidRPr="00F7549D">
        <w:rPr>
          <w:b/>
        </w:rPr>
        <w:t>show vlan</w:t>
      </w:r>
      <w:r>
        <w:t xml:space="preserve"> command? </w:t>
      </w:r>
      <w:del w:id="9" w:author="Duong Minh Chien" w:date="2018-10-15T06:16:00Z">
        <w:r w:rsidRPr="00BE575A" w:rsidDel="003F6F92">
          <w:rPr>
            <w:rStyle w:val="AnswerGray"/>
          </w:rPr>
          <w:delText>The interface is no longer listed under VLAN 1.</w:delText>
        </w:r>
      </w:del>
      <w:bookmarkStart w:id="10" w:name="_GoBack"/>
      <w:bookmarkEnd w:id="10"/>
    </w:p>
    <w:p w:rsidR="00CE2896" w:rsidRPr="00E06089" w:rsidRDefault="00CE2896" w:rsidP="00DF7794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the interface is configured as a trunk.</w:t>
      </w:r>
    </w:p>
    <w:p w:rsidR="00CE2896" w:rsidRDefault="00CE2896" w:rsidP="00CE2896">
      <w:pPr>
        <w:pStyle w:val="StepHead"/>
      </w:pPr>
      <w:r>
        <w:t>Switch to Simulation mode to monitor pings.</w:t>
      </w:r>
    </w:p>
    <w:p w:rsidR="00CE2896" w:rsidRDefault="00CE2896" w:rsidP="00CE2896">
      <w:pPr>
        <w:pStyle w:val="SubStepAlpha"/>
      </w:pPr>
      <w:r>
        <w:t xml:space="preserve">Switch to </w:t>
      </w:r>
      <w:r>
        <w:rPr>
          <w:b/>
          <w:bCs/>
        </w:rPr>
        <w:t>Simulation</w:t>
      </w:r>
      <w:r>
        <w:t xml:space="preserve"> mode by clicking the </w:t>
      </w:r>
      <w:r>
        <w:rPr>
          <w:b/>
          <w:bCs/>
        </w:rPr>
        <w:t>Simulation</w:t>
      </w:r>
      <w:r>
        <w:t xml:space="preserve"> tab or pressing </w:t>
      </w:r>
      <w:r>
        <w:rPr>
          <w:b/>
          <w:bCs/>
        </w:rPr>
        <w:t>Shift+S</w:t>
      </w:r>
      <w:r w:rsidR="003C3A66">
        <w:t>.</w:t>
      </w:r>
    </w:p>
    <w:p w:rsidR="00BE722E" w:rsidRDefault="00CE2896" w:rsidP="00BE722E">
      <w:pPr>
        <w:pStyle w:val="SubStepAlpha"/>
      </w:pPr>
      <w:r>
        <w:t xml:space="preserve">Click </w:t>
      </w:r>
      <w:r>
        <w:rPr>
          <w:b/>
          <w:bCs/>
        </w:rPr>
        <w:t>Capture/Forward</w:t>
      </w:r>
      <w:r>
        <w:t xml:space="preserve"> to see the steps the ping takes between </w:t>
      </w:r>
      <w:r w:rsidR="00B11836" w:rsidRPr="00B11836">
        <w:rPr>
          <w:b/>
        </w:rPr>
        <w:t>PC1</w:t>
      </w:r>
      <w:r>
        <w:t xml:space="preserve"> and </w:t>
      </w:r>
      <w:r w:rsidR="00B11836" w:rsidRPr="00B11836">
        <w:rPr>
          <w:b/>
        </w:rPr>
        <w:t>PC3</w:t>
      </w:r>
      <w:r w:rsidR="003C3A66">
        <w:t>.</w:t>
      </w:r>
      <w:r w:rsidR="00BE722E">
        <w:t xml:space="preserve"> </w:t>
      </w:r>
    </w:p>
    <w:p w:rsidR="00CE2896" w:rsidRDefault="00BE722E" w:rsidP="00BE722E">
      <w:pPr>
        <w:pStyle w:val="SubStepAlpha"/>
      </w:pPr>
      <w:r>
        <w:t xml:space="preserve">You should see ARP requests and replies between </w:t>
      </w:r>
      <w:r>
        <w:rPr>
          <w:b/>
        </w:rPr>
        <w:t xml:space="preserve">S1 </w:t>
      </w:r>
      <w:r>
        <w:t xml:space="preserve">and </w:t>
      </w:r>
      <w:r>
        <w:rPr>
          <w:b/>
        </w:rPr>
        <w:t>R1</w:t>
      </w:r>
      <w:r>
        <w:t xml:space="preserve">. Then ARP requests and replies between </w:t>
      </w:r>
      <w:r>
        <w:rPr>
          <w:b/>
        </w:rPr>
        <w:t xml:space="preserve">R1 </w:t>
      </w:r>
      <w:r>
        <w:t xml:space="preserve">and </w:t>
      </w:r>
      <w:r w:rsidRPr="00BE722E">
        <w:rPr>
          <w:b/>
        </w:rPr>
        <w:t>S3</w:t>
      </w:r>
      <w:r>
        <w:t xml:space="preserve">. </w:t>
      </w:r>
      <w:r>
        <w:rPr>
          <w:b/>
        </w:rPr>
        <w:t xml:space="preserve"> </w:t>
      </w:r>
      <w:r>
        <w:t xml:space="preserve">Then </w:t>
      </w:r>
      <w:r w:rsidRPr="00BE722E">
        <w:rPr>
          <w:b/>
        </w:rPr>
        <w:t>PC1</w:t>
      </w:r>
      <w:r>
        <w:t xml:space="preserve"> can encapsulate an ICMP echo request with the proper data-link layer information and R1 will route the request to </w:t>
      </w:r>
      <w:r w:rsidRPr="00BE722E">
        <w:rPr>
          <w:b/>
        </w:rPr>
        <w:t>PC3</w:t>
      </w:r>
      <w:r>
        <w:t xml:space="preserve">. </w:t>
      </w:r>
    </w:p>
    <w:p w:rsidR="00BE722E" w:rsidRDefault="00BE722E" w:rsidP="00BE722E">
      <w:pPr>
        <w:pStyle w:val="BodyTextL50"/>
      </w:pPr>
      <w:r w:rsidRPr="00BE722E">
        <w:rPr>
          <w:b/>
        </w:rPr>
        <w:t>Note:</w:t>
      </w:r>
      <w:r>
        <w:t xml:space="preserve"> After the ARP process finishes, you may need to click Reset Simulation to see the ICMP process complete.</w:t>
      </w:r>
    </w:p>
    <w:p w:rsidR="00BE722E" w:rsidRDefault="00BE722E" w:rsidP="00BE722E">
      <w:pPr>
        <w:pStyle w:val="LabSection"/>
      </w:pPr>
      <w:r>
        <w:lastRenderedPageBreak/>
        <w:t>Suggested Scoring Rubric</w:t>
      </w:r>
    </w:p>
    <w:p w:rsidR="00BE722E" w:rsidRPr="00BE722E" w:rsidRDefault="00A55952" w:rsidP="00BE722E">
      <w:pPr>
        <w:pStyle w:val="BodyText1"/>
      </w:pPr>
      <w:r>
        <w:t>Packet Tracer scores 6</w:t>
      </w:r>
      <w:r w:rsidR="00BE722E">
        <w:t>0 points</w:t>
      </w:r>
      <w:r>
        <w:t>. The four questions are worth 10</w:t>
      </w:r>
      <w:r w:rsidR="00BE722E">
        <w:t xml:space="preserve"> points each.</w:t>
      </w:r>
    </w:p>
    <w:sectPr w:rsidR="00BE722E" w:rsidRPr="00BE722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39" w:rsidRDefault="001A4E39" w:rsidP="0090659A">
      <w:pPr>
        <w:spacing w:after="0" w:line="240" w:lineRule="auto"/>
      </w:pPr>
      <w:r>
        <w:separator/>
      </w:r>
    </w:p>
    <w:p w:rsidR="001A4E39" w:rsidRDefault="001A4E39"/>
    <w:p w:rsidR="001A4E39" w:rsidRDefault="001A4E39"/>
    <w:p w:rsidR="001A4E39" w:rsidRDefault="001A4E39"/>
    <w:p w:rsidR="001A4E39" w:rsidRDefault="001A4E39"/>
  </w:endnote>
  <w:endnote w:type="continuationSeparator" w:id="0">
    <w:p w:rsidR="001A4E39" w:rsidRDefault="001A4E39" w:rsidP="0090659A">
      <w:pPr>
        <w:spacing w:after="0" w:line="240" w:lineRule="auto"/>
      </w:pPr>
      <w:r>
        <w:continuationSeparator/>
      </w:r>
    </w:p>
    <w:p w:rsidR="001A4E39" w:rsidRDefault="001A4E39"/>
    <w:p w:rsidR="001A4E39" w:rsidRDefault="001A4E39"/>
    <w:p w:rsidR="001A4E39" w:rsidRDefault="001A4E39"/>
    <w:p w:rsidR="001A4E39" w:rsidRDefault="001A4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D18FE" w:rsidRPr="0090659A">
      <w:rPr>
        <w:b/>
        <w:szCs w:val="16"/>
      </w:rPr>
      <w:fldChar w:fldCharType="separate"/>
    </w:r>
    <w:r w:rsidR="003F6F92">
      <w:rPr>
        <w:b/>
        <w:noProof/>
        <w:szCs w:val="16"/>
      </w:rPr>
      <w:t>3</w:t>
    </w:r>
    <w:r w:rsidR="000D18F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D18FE" w:rsidRPr="0090659A">
      <w:rPr>
        <w:b/>
        <w:szCs w:val="16"/>
      </w:rPr>
      <w:fldChar w:fldCharType="separate"/>
    </w:r>
    <w:r w:rsidR="003F6F92">
      <w:rPr>
        <w:b/>
        <w:noProof/>
        <w:szCs w:val="16"/>
      </w:rPr>
      <w:t>4</w:t>
    </w:r>
    <w:r w:rsidR="000D18F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D18FE" w:rsidRPr="0090659A">
      <w:rPr>
        <w:b/>
        <w:szCs w:val="16"/>
      </w:rPr>
      <w:fldChar w:fldCharType="separate"/>
    </w:r>
    <w:r w:rsidR="003F6F92">
      <w:rPr>
        <w:b/>
        <w:noProof/>
        <w:szCs w:val="16"/>
      </w:rPr>
      <w:t>1</w:t>
    </w:r>
    <w:r w:rsidR="000D18F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D18F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D18FE" w:rsidRPr="0090659A">
      <w:rPr>
        <w:b/>
        <w:szCs w:val="16"/>
      </w:rPr>
      <w:fldChar w:fldCharType="separate"/>
    </w:r>
    <w:r w:rsidR="003F6F92">
      <w:rPr>
        <w:b/>
        <w:noProof/>
        <w:szCs w:val="16"/>
      </w:rPr>
      <w:t>4</w:t>
    </w:r>
    <w:r w:rsidR="000D18F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39" w:rsidRDefault="001A4E39" w:rsidP="0090659A">
      <w:pPr>
        <w:spacing w:after="0" w:line="240" w:lineRule="auto"/>
      </w:pPr>
      <w:r>
        <w:separator/>
      </w:r>
    </w:p>
    <w:p w:rsidR="001A4E39" w:rsidRDefault="001A4E39"/>
    <w:p w:rsidR="001A4E39" w:rsidRDefault="001A4E39"/>
    <w:p w:rsidR="001A4E39" w:rsidRDefault="001A4E39"/>
    <w:p w:rsidR="001A4E39" w:rsidRDefault="001A4E39"/>
  </w:footnote>
  <w:footnote w:type="continuationSeparator" w:id="0">
    <w:p w:rsidR="001A4E39" w:rsidRDefault="001A4E39" w:rsidP="0090659A">
      <w:pPr>
        <w:spacing w:after="0" w:line="240" w:lineRule="auto"/>
      </w:pPr>
      <w:r>
        <w:continuationSeparator/>
      </w:r>
    </w:p>
    <w:p w:rsidR="001A4E39" w:rsidRDefault="001A4E39"/>
    <w:p w:rsidR="001A4E39" w:rsidRDefault="001A4E39"/>
    <w:p w:rsidR="001A4E39" w:rsidRDefault="001A4E39"/>
    <w:p w:rsidR="001A4E39" w:rsidRDefault="001A4E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CE2896">
      <w:t>Configuring Router-on-a-Stick Inter-VLAN Routing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A74DF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ong Minh Chien">
    <w15:presenceInfo w15:providerId="Windows Live" w15:userId="5472ddd1d27e1e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LC0NLYwNjC0sDS3NDdU0lEKTi0uzszPAykwrAUAyzJa0S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0545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A3D6C"/>
    <w:rsid w:val="000B2344"/>
    <w:rsid w:val="000B7DE5"/>
    <w:rsid w:val="000D18FE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457E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E39"/>
    <w:rsid w:val="001A69AC"/>
    <w:rsid w:val="001B67D8"/>
    <w:rsid w:val="001B6F95"/>
    <w:rsid w:val="001C05A1"/>
    <w:rsid w:val="001C1D9E"/>
    <w:rsid w:val="001C7C3B"/>
    <w:rsid w:val="001D062D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4321"/>
    <w:rsid w:val="002506CF"/>
    <w:rsid w:val="0025107F"/>
    <w:rsid w:val="00260CD4"/>
    <w:rsid w:val="002639D8"/>
    <w:rsid w:val="00265F77"/>
    <w:rsid w:val="00266C83"/>
    <w:rsid w:val="002768DC"/>
    <w:rsid w:val="002A6C56"/>
    <w:rsid w:val="002B26F1"/>
    <w:rsid w:val="002C090C"/>
    <w:rsid w:val="002C1243"/>
    <w:rsid w:val="002C1815"/>
    <w:rsid w:val="002C475E"/>
    <w:rsid w:val="002C6AD6"/>
    <w:rsid w:val="002D6C2A"/>
    <w:rsid w:val="002D7A86"/>
    <w:rsid w:val="002D7BD8"/>
    <w:rsid w:val="002E7852"/>
    <w:rsid w:val="002F45FF"/>
    <w:rsid w:val="002F6D17"/>
    <w:rsid w:val="00301C20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5A01"/>
    <w:rsid w:val="003A0647"/>
    <w:rsid w:val="003A19DC"/>
    <w:rsid w:val="003A1B45"/>
    <w:rsid w:val="003B46FC"/>
    <w:rsid w:val="003B5767"/>
    <w:rsid w:val="003B7605"/>
    <w:rsid w:val="003C3A66"/>
    <w:rsid w:val="003C6BCA"/>
    <w:rsid w:val="003C7902"/>
    <w:rsid w:val="003D0BFF"/>
    <w:rsid w:val="003E5BE5"/>
    <w:rsid w:val="003F18D1"/>
    <w:rsid w:val="003F4F0E"/>
    <w:rsid w:val="003F6E06"/>
    <w:rsid w:val="003F6F92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5571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FF8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0327"/>
    <w:rsid w:val="005F3AE9"/>
    <w:rsid w:val="006007BB"/>
    <w:rsid w:val="00601DC0"/>
    <w:rsid w:val="006034CB"/>
    <w:rsid w:val="006131CE"/>
    <w:rsid w:val="00617D6E"/>
    <w:rsid w:val="00622D61"/>
    <w:rsid w:val="00624198"/>
    <w:rsid w:val="00630711"/>
    <w:rsid w:val="006322E4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1A79"/>
    <w:rsid w:val="007219C5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5704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2F4D"/>
    <w:rsid w:val="008B4F20"/>
    <w:rsid w:val="008B7FFD"/>
    <w:rsid w:val="008C2920"/>
    <w:rsid w:val="008C4307"/>
    <w:rsid w:val="008D23DF"/>
    <w:rsid w:val="008D3532"/>
    <w:rsid w:val="008D73BF"/>
    <w:rsid w:val="008D7F09"/>
    <w:rsid w:val="008E3700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10C7"/>
    <w:rsid w:val="009D2C27"/>
    <w:rsid w:val="009E2309"/>
    <w:rsid w:val="009E42B9"/>
    <w:rsid w:val="00A014A3"/>
    <w:rsid w:val="00A0412D"/>
    <w:rsid w:val="00A21211"/>
    <w:rsid w:val="00A235C6"/>
    <w:rsid w:val="00A34E7F"/>
    <w:rsid w:val="00A46F0A"/>
    <w:rsid w:val="00A46F25"/>
    <w:rsid w:val="00A47CC2"/>
    <w:rsid w:val="00A54074"/>
    <w:rsid w:val="00A55952"/>
    <w:rsid w:val="00A60146"/>
    <w:rsid w:val="00A622C4"/>
    <w:rsid w:val="00A754B4"/>
    <w:rsid w:val="00A807C1"/>
    <w:rsid w:val="00A83374"/>
    <w:rsid w:val="00A929F4"/>
    <w:rsid w:val="00A9508B"/>
    <w:rsid w:val="00A96172"/>
    <w:rsid w:val="00AA5DE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5D49"/>
    <w:rsid w:val="00B0711B"/>
    <w:rsid w:val="00B1081F"/>
    <w:rsid w:val="00B11836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E722E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CFC"/>
    <w:rsid w:val="00C90311"/>
    <w:rsid w:val="00C91C26"/>
    <w:rsid w:val="00CA69EE"/>
    <w:rsid w:val="00CA73D5"/>
    <w:rsid w:val="00CC1C87"/>
    <w:rsid w:val="00CC3000"/>
    <w:rsid w:val="00CC4859"/>
    <w:rsid w:val="00CC7A35"/>
    <w:rsid w:val="00CD072A"/>
    <w:rsid w:val="00CD7F73"/>
    <w:rsid w:val="00CE26C5"/>
    <w:rsid w:val="00CE2896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D73"/>
    <w:rsid w:val="00D56A0E"/>
    <w:rsid w:val="00D57AD3"/>
    <w:rsid w:val="00D635FE"/>
    <w:rsid w:val="00D729DE"/>
    <w:rsid w:val="00D75B6A"/>
    <w:rsid w:val="00D84BDA"/>
    <w:rsid w:val="00D858F5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02AE"/>
    <w:rsid w:val="00DF7794"/>
    <w:rsid w:val="00E01321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08CB"/>
    <w:rsid w:val="00F01714"/>
    <w:rsid w:val="00F0258F"/>
    <w:rsid w:val="00F02D06"/>
    <w:rsid w:val="00F06FDD"/>
    <w:rsid w:val="00F10819"/>
    <w:rsid w:val="00F16F35"/>
    <w:rsid w:val="00F2229D"/>
    <w:rsid w:val="00F25ABB"/>
    <w:rsid w:val="00F260CE"/>
    <w:rsid w:val="00F27963"/>
    <w:rsid w:val="00F30446"/>
    <w:rsid w:val="00F4135D"/>
    <w:rsid w:val="00F41F1B"/>
    <w:rsid w:val="00F4250E"/>
    <w:rsid w:val="00F46BD9"/>
    <w:rsid w:val="00F60BE0"/>
    <w:rsid w:val="00F6280E"/>
    <w:rsid w:val="00F62DF5"/>
    <w:rsid w:val="00F7050A"/>
    <w:rsid w:val="00F7549D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9C052B-8F7E-469E-B09D-FEB92123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779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F779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F779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F779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F779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C8FC9C-EFA6-49EB-9C5D-9EDAD841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11</cp:revision>
  <cp:lastPrinted>2014-06-10T16:47:00Z</cp:lastPrinted>
  <dcterms:created xsi:type="dcterms:W3CDTF">2013-06-05T13:30:00Z</dcterms:created>
  <dcterms:modified xsi:type="dcterms:W3CDTF">2018-10-14T23:16:00Z</dcterms:modified>
</cp:coreProperties>
</file>